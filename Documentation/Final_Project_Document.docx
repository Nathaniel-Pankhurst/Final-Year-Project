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3629448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val="en-US"/>
        </w:rPr>
      </w:sdtEndPr>
      <w:sdtContent>
        <w:p w14:paraId="3F4B7CA7" w14:textId="071708E4" w:rsidR="00C721CE" w:rsidRDefault="00C721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F9E038" wp14:editId="061B9E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A820A2" w14:textId="7C9AA07F" w:rsidR="00C721CE" w:rsidRDefault="00C721C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UP729874</w:t>
                                      </w:r>
                                    </w:p>
                                  </w:sdtContent>
                                </w:sdt>
                                <w:p w14:paraId="2DF8CFE7" w14:textId="3EB05D10" w:rsidR="00C721CE" w:rsidRDefault="00C721C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rsity of portsmouth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4C9DB8" w14:textId="7D69EC5E" w:rsidR="00C721CE" w:rsidRDefault="00C721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User habit correction in typing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F9E03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A820A2" w14:textId="7C9AA07F" w:rsidR="00C721CE" w:rsidRDefault="00C721C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UP729874</w:t>
                                </w:r>
                              </w:p>
                            </w:sdtContent>
                          </w:sdt>
                          <w:p w14:paraId="2DF8CFE7" w14:textId="3EB05D10" w:rsidR="00C721CE" w:rsidRDefault="00C721C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>rsity of portsmouth</w:t>
                            </w: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4C9DB8" w14:textId="7D69EC5E" w:rsidR="00C721CE" w:rsidRDefault="00C721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User habit correction in typing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DF39A9" w14:textId="6C8D62DF" w:rsidR="00C721CE" w:rsidRDefault="00C721CE">
          <w:pP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p w14:paraId="0740A289" w14:textId="6437EED6" w:rsidR="009F673F" w:rsidRDefault="00BB5924" w:rsidP="00BB5924">
      <w:pPr>
        <w:pStyle w:val="Heading1"/>
      </w:pPr>
      <w:r>
        <w:lastRenderedPageBreak/>
        <w:t>Introduction</w:t>
      </w:r>
      <w:bookmarkStart w:id="0" w:name="_GoBack"/>
      <w:bookmarkEnd w:id="0"/>
    </w:p>
    <w:sectPr w:rsidR="009F673F" w:rsidSect="00C721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26"/>
    <w:rsid w:val="00164192"/>
    <w:rsid w:val="006C5F26"/>
    <w:rsid w:val="009108E1"/>
    <w:rsid w:val="00BB5924"/>
    <w:rsid w:val="00C721CE"/>
    <w:rsid w:val="00E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BC0B"/>
  <w15:chartTrackingRefBased/>
  <w15:docId w15:val="{C93547C3-0B2F-4F29-94B1-A6F6EA29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21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21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2"/>
    <w:rsid w:val="00777A83"/>
    <w:rsid w:val="00C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5489F0FE8402FBE84365AE0E6024E">
    <w:name w:val="7AE5489F0FE8402FBE84365AE0E6024E"/>
    <w:rsid w:val="00C90A82"/>
  </w:style>
  <w:style w:type="paragraph" w:customStyle="1" w:styleId="5102ACD828724D29A8A04C3B6192AD85">
    <w:name w:val="5102ACD828724D29A8A04C3B6192AD85"/>
    <w:rsid w:val="00C90A82"/>
  </w:style>
  <w:style w:type="paragraph" w:customStyle="1" w:styleId="BEE14035C9A34D98A801F7E1A0FF97A5">
    <w:name w:val="BEE14035C9A34D98A801F7E1A0FF97A5"/>
    <w:rsid w:val="00C90A82"/>
  </w:style>
  <w:style w:type="paragraph" w:customStyle="1" w:styleId="590DF37C2C4147CB91093E53E947F6CA">
    <w:name w:val="590DF37C2C4147CB91093E53E947F6CA"/>
    <w:rsid w:val="00C90A82"/>
  </w:style>
  <w:style w:type="paragraph" w:customStyle="1" w:styleId="2C4A0CA8A2DA4B51BE503F7EC1741FC3">
    <w:name w:val="2C4A0CA8A2DA4B51BE503F7EC1741FC3"/>
    <w:rsid w:val="00C90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habit correction in typing</dc:title>
  <dc:subject/>
  <dc:creator>Nathan Pankhurst</dc:creator>
  <cp:keywords/>
  <dc:description/>
  <cp:lastModifiedBy>Nathan Pankhurst</cp:lastModifiedBy>
  <cp:revision>4</cp:revision>
  <dcterms:created xsi:type="dcterms:W3CDTF">2018-03-08T13:26:00Z</dcterms:created>
  <dcterms:modified xsi:type="dcterms:W3CDTF">2018-03-08T13:33:00Z</dcterms:modified>
</cp:coreProperties>
</file>